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F364" w14:textId="4DF1A177" w:rsidR="00AC1915" w:rsidRDefault="00477C1B">
      <w:r>
        <w:t xml:space="preserve">Research </w:t>
      </w:r>
      <w:r w:rsidR="009729C1">
        <w:t xml:space="preserve">Abbreviated </w:t>
      </w:r>
      <w:r>
        <w:t>Summary</w:t>
      </w:r>
    </w:p>
    <w:p w14:paraId="7BC5FDF0" w14:textId="245CA42B" w:rsidR="00477C1B" w:rsidRDefault="00477C1B" w:rsidP="00477C1B">
      <w:pPr>
        <w:pStyle w:val="ListParagraph"/>
        <w:numPr>
          <w:ilvl w:val="0"/>
          <w:numId w:val="1"/>
        </w:numPr>
      </w:pPr>
      <w:r>
        <w:t>Compiled list of 335 bound antigen-antibody complexes from the researcher’s database</w:t>
      </w:r>
    </w:p>
    <w:p w14:paraId="08DFBECA" w14:textId="0D6B6E9A" w:rsidR="00477C1B" w:rsidRDefault="00477C1B" w:rsidP="00477C1B">
      <w:pPr>
        <w:pStyle w:val="ListParagraph"/>
        <w:numPr>
          <w:ilvl w:val="1"/>
          <w:numId w:val="1"/>
        </w:numPr>
      </w:pPr>
      <w:r>
        <w:t>Isolated antigen chains with corresponding annotated residues</w:t>
      </w:r>
    </w:p>
    <w:p w14:paraId="649F3122" w14:textId="249C3680" w:rsidR="00477C1B" w:rsidRDefault="00477C1B" w:rsidP="00477C1B">
      <w:pPr>
        <w:pStyle w:val="ListParagraph"/>
        <w:numPr>
          <w:ilvl w:val="2"/>
          <w:numId w:val="1"/>
        </w:numPr>
      </w:pPr>
      <w:r>
        <w:t>Limited complex (“bound”) number to 275 to ensure annotated residues are only exist on a single antigen chain per complex</w:t>
      </w:r>
    </w:p>
    <w:p w14:paraId="17E39DBA" w14:textId="6F6F1D25" w:rsidR="00477C1B" w:rsidRDefault="00477C1B" w:rsidP="00477C1B">
      <w:pPr>
        <w:pStyle w:val="ListParagraph"/>
        <w:numPr>
          <w:ilvl w:val="1"/>
          <w:numId w:val="1"/>
        </w:numPr>
      </w:pPr>
      <w:r>
        <w:t>Found corresponding researcher-RCSB chain letter identifiers</w:t>
      </w:r>
    </w:p>
    <w:p w14:paraId="14BE06B6" w14:textId="77D8F42A" w:rsidR="00477C1B" w:rsidRDefault="00477C1B" w:rsidP="00477C1B">
      <w:pPr>
        <w:pStyle w:val="ListParagraph"/>
        <w:numPr>
          <w:ilvl w:val="0"/>
          <w:numId w:val="1"/>
        </w:numPr>
      </w:pPr>
      <w:r>
        <w:t xml:space="preserve">From the list of 275, 195 unbound </w:t>
      </w:r>
      <w:ins w:id="0" w:author="Raji Viswanathan" w:date="2022-06-01T13:06:00Z">
        <w:r w:rsidR="005337A2">
          <w:t>antigens</w:t>
        </w:r>
      </w:ins>
      <w:del w:id="1" w:author="Raji Viswanathan" w:date="2022-06-01T13:06:00Z">
        <w:r w:rsidDel="005337A2">
          <w:delText>complexes</w:delText>
        </w:r>
      </w:del>
      <w:r>
        <w:t xml:space="preserve"> were found in RCSB that had &gt;95% similarity</w:t>
      </w:r>
      <w:ins w:id="2" w:author="Raji Viswanathan" w:date="2022-06-01T13:06:00Z">
        <w:r w:rsidR="005337A2">
          <w:t xml:space="preserve"> to the antigens in the complex.</w:t>
        </w:r>
      </w:ins>
    </w:p>
    <w:p w14:paraId="63294290" w14:textId="77777777" w:rsidR="00477C1B" w:rsidRDefault="00477C1B" w:rsidP="00477C1B">
      <w:pPr>
        <w:pStyle w:val="ListParagraph"/>
        <w:numPr>
          <w:ilvl w:val="1"/>
          <w:numId w:val="1"/>
        </w:numPr>
      </w:pPr>
      <w:r>
        <w:t>Mapped annotated residues from bound antigen chain onto corresponding unbound antigen chain</w:t>
      </w:r>
    </w:p>
    <w:p w14:paraId="0546CD87" w14:textId="2D06EABE" w:rsidR="00477C1B" w:rsidRDefault="00477C1B" w:rsidP="00477C1B">
      <w:pPr>
        <w:pStyle w:val="ListParagraph"/>
        <w:numPr>
          <w:ilvl w:val="2"/>
          <w:numId w:val="1"/>
        </w:numPr>
      </w:pPr>
      <w:r>
        <w:t>Generated list of 195</w:t>
      </w:r>
      <w:ins w:id="3" w:author="Raji Viswanathan" w:date="2022-06-01T13:07:00Z">
        <w:r w:rsidR="005337A2">
          <w:t xml:space="preserve"> </w:t>
        </w:r>
        <w:proofErr w:type="gramStart"/>
        <w:r w:rsidR="005337A2">
          <w:t xml:space="preserve">unbound </w:t>
        </w:r>
      </w:ins>
      <w:r>
        <w:t xml:space="preserve"> antigens</w:t>
      </w:r>
      <w:proofErr w:type="gramEnd"/>
      <w:r>
        <w:t xml:space="preserve"> with annotated data</w:t>
      </w:r>
    </w:p>
    <w:p w14:paraId="3A621388" w14:textId="37A05755" w:rsidR="00477C1B" w:rsidRDefault="00477C1B" w:rsidP="00477C1B">
      <w:pPr>
        <w:pStyle w:val="ListParagraph"/>
        <w:numPr>
          <w:ilvl w:val="1"/>
          <w:numId w:val="1"/>
        </w:numPr>
      </w:pPr>
      <w:r>
        <w:t xml:space="preserve"> Further modified about 35 proteins from the set of 195 to remove extraneous protein segments</w:t>
      </w:r>
    </w:p>
    <w:p w14:paraId="1D432A9A" w14:textId="4C685A95" w:rsidR="00477C1B" w:rsidRDefault="00477C1B" w:rsidP="00477C1B">
      <w:pPr>
        <w:pStyle w:val="ListParagraph"/>
        <w:numPr>
          <w:ilvl w:val="0"/>
          <w:numId w:val="1"/>
        </w:numPr>
      </w:pPr>
      <w:r>
        <w:t>Following alignments and curation of bound and unbound sets, we began predictor calculations</w:t>
      </w:r>
    </w:p>
    <w:p w14:paraId="5A67DA0C" w14:textId="0A353966" w:rsidR="00477C1B" w:rsidRDefault="00477C1B" w:rsidP="00477C1B">
      <w:pPr>
        <w:pStyle w:val="ListParagraph"/>
        <w:numPr>
          <w:ilvl w:val="0"/>
          <w:numId w:val="1"/>
        </w:numPr>
      </w:pPr>
      <w:r>
        <w:t>Currently have:</w:t>
      </w:r>
    </w:p>
    <w:p w14:paraId="36E7AB3D" w14:textId="44E7F405" w:rsidR="00477C1B" w:rsidRDefault="00477C1B" w:rsidP="00477C1B">
      <w:pPr>
        <w:pStyle w:val="ListParagraph"/>
        <w:numPr>
          <w:ilvl w:val="1"/>
          <w:numId w:val="1"/>
        </w:numPr>
      </w:pPr>
      <w:r>
        <w:t>VORFFIP, METAPPIPSP, ISPRED, SPPIDER, DOCKPRED</w:t>
      </w:r>
      <w:ins w:id="4" w:author="Raji Viswanathan" w:date="2022-06-01T13:08:00Z">
        <w:r w:rsidR="005337A2">
          <w:t>, DIscoTope(?)</w:t>
        </w:r>
      </w:ins>
    </w:p>
    <w:p w14:paraId="3093F822" w14:textId="20068C0D" w:rsidR="00477C1B" w:rsidRDefault="00477C1B" w:rsidP="00477C1B">
      <w:pPr>
        <w:pStyle w:val="ListParagraph"/>
        <w:numPr>
          <w:ilvl w:val="2"/>
          <w:numId w:val="1"/>
        </w:numPr>
      </w:pPr>
      <w:r>
        <w:t>For both bound/unbound</w:t>
      </w:r>
    </w:p>
    <w:p w14:paraId="36378C8A" w14:textId="6B5033D3" w:rsidR="00477C1B" w:rsidRDefault="00477C1B" w:rsidP="00477C1B">
      <w:pPr>
        <w:pStyle w:val="ListParagraph"/>
        <w:numPr>
          <w:ilvl w:val="2"/>
          <w:numId w:val="1"/>
        </w:numPr>
      </w:pPr>
      <w:r>
        <w:t>ISPRED gave us dynamic cutoff data</w:t>
      </w:r>
    </w:p>
    <w:p w14:paraId="18F9557D" w14:textId="40209DE6" w:rsidR="00477C1B" w:rsidRDefault="00477C1B" w:rsidP="00477C1B">
      <w:pPr>
        <w:pStyle w:val="ListParagraph"/>
        <w:numPr>
          <w:ilvl w:val="2"/>
          <w:numId w:val="1"/>
        </w:numPr>
      </w:pPr>
      <w:r>
        <w:t>Will need to review this data to ensure completion</w:t>
      </w:r>
    </w:p>
    <w:p w14:paraId="15AEB691" w14:textId="0FB73ED7" w:rsidR="00477C1B" w:rsidRDefault="00477C1B" w:rsidP="00477C1B">
      <w:pPr>
        <w:pStyle w:val="ListParagraph"/>
        <w:numPr>
          <w:ilvl w:val="1"/>
          <w:numId w:val="1"/>
        </w:numPr>
      </w:pPr>
      <w:r>
        <w:t>ISPIP</w:t>
      </w:r>
    </w:p>
    <w:p w14:paraId="03F283DE" w14:textId="64FA2A7E" w:rsidR="00477C1B" w:rsidRDefault="00477C1B" w:rsidP="00477C1B">
      <w:pPr>
        <w:pStyle w:val="ListParagraph"/>
        <w:numPr>
          <w:ilvl w:val="2"/>
          <w:numId w:val="1"/>
        </w:numPr>
      </w:pPr>
      <w:r>
        <w:t>Completed for the bound</w:t>
      </w:r>
    </w:p>
    <w:p w14:paraId="6C3D0939" w14:textId="178A9735" w:rsidR="00477C1B" w:rsidRDefault="00477C1B" w:rsidP="00477C1B">
      <w:pPr>
        <w:pStyle w:val="ListParagraph"/>
        <w:numPr>
          <w:ilvl w:val="2"/>
          <w:numId w:val="1"/>
        </w:numPr>
      </w:pPr>
      <w:r>
        <w:t xml:space="preserve">Unbound will require more analysis/work (ex: </w:t>
      </w:r>
      <w:proofErr w:type="spellStart"/>
      <w:r>
        <w:t>pymol</w:t>
      </w:r>
      <w:proofErr w:type="spellEnd"/>
      <w:r>
        <w:t>)</w:t>
      </w:r>
    </w:p>
    <w:p w14:paraId="707AC8D9" w14:textId="46853C50" w:rsidR="00477C1B" w:rsidRDefault="00477C1B" w:rsidP="00477C1B">
      <w:pPr>
        <w:pStyle w:val="ListParagraph"/>
        <w:numPr>
          <w:ilvl w:val="0"/>
          <w:numId w:val="1"/>
        </w:numPr>
      </w:pPr>
      <w:r>
        <w:t>Clustering</w:t>
      </w:r>
    </w:p>
    <w:p w14:paraId="00679665" w14:textId="3CC29414" w:rsidR="00477C1B" w:rsidRDefault="00477C1B" w:rsidP="00477C1B">
      <w:pPr>
        <w:pStyle w:val="ListParagraph"/>
        <w:numPr>
          <w:ilvl w:val="1"/>
          <w:numId w:val="1"/>
        </w:numPr>
      </w:pPr>
      <w:r>
        <w:t>Scripts developed</w:t>
      </w:r>
    </w:p>
    <w:p w14:paraId="0FB79E9B" w14:textId="3AD7832D" w:rsidR="00477C1B" w:rsidRDefault="00477C1B" w:rsidP="00477C1B">
      <w:pPr>
        <w:pStyle w:val="ListParagraph"/>
        <w:numPr>
          <w:ilvl w:val="1"/>
          <w:numId w:val="1"/>
        </w:numPr>
      </w:pPr>
      <w:r>
        <w:t xml:space="preserve">Capability to incorporate </w:t>
      </w:r>
      <w:proofErr w:type="spellStart"/>
      <w:r>
        <w:t>pymol</w:t>
      </w:r>
      <w:proofErr w:type="spellEnd"/>
    </w:p>
    <w:p w14:paraId="59E66893" w14:textId="461DAC4B" w:rsidR="00477C1B" w:rsidRDefault="00477C1B" w:rsidP="00477C1B">
      <w:pPr>
        <w:pStyle w:val="ListParagraph"/>
        <w:numPr>
          <w:ilvl w:val="1"/>
          <w:numId w:val="1"/>
        </w:numPr>
      </w:pPr>
      <w:r>
        <w:t xml:space="preserve">Have reviewed both pre-clustering and post-clustering F-score and MCC scores for the </w:t>
      </w:r>
      <w:del w:id="5" w:author="Raji Viswanathan" w:date="2022-06-01T13:08:00Z">
        <w:r w:rsidDel="005337A2">
          <w:delText>clustered</w:delText>
        </w:r>
      </w:del>
      <w:r>
        <w:t xml:space="preserve"> </w:t>
      </w:r>
      <w:ins w:id="6" w:author="Raji Viswanathan" w:date="2022-06-01T13:08:00Z">
        <w:r w:rsidR="005337A2">
          <w:t xml:space="preserve">epitope </w:t>
        </w:r>
      </w:ins>
      <w:r>
        <w:t>predictions</w:t>
      </w:r>
    </w:p>
    <w:p w14:paraId="18D3B372" w14:textId="6206532C" w:rsidR="00477C1B" w:rsidRDefault="00477C1B" w:rsidP="00477C1B">
      <w:pPr>
        <w:pStyle w:val="ListParagraph"/>
        <w:numPr>
          <w:ilvl w:val="0"/>
          <w:numId w:val="1"/>
        </w:numPr>
      </w:pPr>
      <w:r>
        <w:t>Planned future steps:</w:t>
      </w:r>
    </w:p>
    <w:p w14:paraId="59FD0FA7" w14:textId="302D772E" w:rsidR="00477C1B" w:rsidRDefault="00477C1B" w:rsidP="00477C1B">
      <w:pPr>
        <w:pStyle w:val="ListParagraph"/>
        <w:numPr>
          <w:ilvl w:val="1"/>
          <w:numId w:val="1"/>
        </w:numPr>
      </w:pPr>
      <w:r>
        <w:t xml:space="preserve">Review and fix up bound/unbound data </w:t>
      </w:r>
    </w:p>
    <w:p w14:paraId="5B41F787" w14:textId="0F947CD0" w:rsidR="00477C1B" w:rsidRDefault="009729C1" w:rsidP="00477C1B">
      <w:pPr>
        <w:pStyle w:val="ListParagraph"/>
        <w:numPr>
          <w:ilvl w:val="1"/>
          <w:numId w:val="1"/>
        </w:numPr>
      </w:pPr>
      <w:r>
        <w:t>Review ISPIP unbound data</w:t>
      </w:r>
    </w:p>
    <w:p w14:paraId="4E84FFCB" w14:textId="397430F0" w:rsidR="009729C1" w:rsidRDefault="009729C1" w:rsidP="00477C1B">
      <w:pPr>
        <w:pStyle w:val="ListParagraph"/>
        <w:numPr>
          <w:ilvl w:val="1"/>
          <w:numId w:val="1"/>
        </w:numPr>
      </w:pPr>
      <w:r>
        <w:t xml:space="preserve">Better coordination through </w:t>
      </w:r>
      <w:proofErr w:type="spellStart"/>
      <w:r>
        <w:t>github</w:t>
      </w:r>
      <w:proofErr w:type="spellEnd"/>
    </w:p>
    <w:sectPr w:rsidR="009729C1" w:rsidSect="00FB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D4AF3"/>
    <w:multiLevelType w:val="hybridMultilevel"/>
    <w:tmpl w:val="1A2E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1316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ji Viswanathan">
    <w15:presenceInfo w15:providerId="AD" w15:userId="S::raji@yu.edu::9a8d6b0b-6bbd-46ec-9ccd-58af21b8f9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1B"/>
    <w:rsid w:val="00477C1B"/>
    <w:rsid w:val="005337A2"/>
    <w:rsid w:val="009729C1"/>
    <w:rsid w:val="00AC1915"/>
    <w:rsid w:val="00FB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49EA"/>
  <w15:chartTrackingRefBased/>
  <w15:docId w15:val="{560AEB96-7C48-B04B-B3FC-B9FDDF25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1B"/>
    <w:pPr>
      <w:ind w:left="720"/>
      <w:contextualSpacing/>
    </w:pPr>
  </w:style>
  <w:style w:type="paragraph" w:styleId="Revision">
    <w:name w:val="Revision"/>
    <w:hidden/>
    <w:uiPriority w:val="99"/>
    <w:semiHidden/>
    <w:rsid w:val="00533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carroll</dc:creator>
  <cp:keywords/>
  <dc:description/>
  <cp:lastModifiedBy>Raji Viswanathan</cp:lastModifiedBy>
  <cp:revision>2</cp:revision>
  <dcterms:created xsi:type="dcterms:W3CDTF">2022-06-01T17:09:00Z</dcterms:created>
  <dcterms:modified xsi:type="dcterms:W3CDTF">2022-06-01T17:09:00Z</dcterms:modified>
</cp:coreProperties>
</file>